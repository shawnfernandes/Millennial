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C96D" w14:textId="101B9718" w:rsidR="00E40937" w:rsidRPr="00112BA5" w:rsidRDefault="004E52D6" w:rsidP="00C22FE0">
      <w:pPr>
        <w:pStyle w:val="MDPI31text"/>
        <w:ind w:firstLine="0"/>
      </w:pPr>
      <w:del w:id="0" w:author="Author" w:date="2019-09-06T13:47:00Z">
        <w:r w:rsidDel="00D40529">
          <w:rPr>
            <w:rFonts w:eastAsiaTheme="minorEastAsia" w:hint="eastAsia"/>
            <w:lang w:eastAsia="ko-KR"/>
          </w:rPr>
          <w:delText xml:space="preserve">In sum, </w:delText>
        </w:r>
      </w:del>
      <w:ins w:id="1" w:author="Author" w:date="2019-09-06T13:47:00Z">
        <w:r w:rsidR="00D40529">
          <w:rPr>
            <w:rFonts w:eastAsiaTheme="minorEastAsia"/>
            <w:lang w:eastAsia="ko-KR"/>
          </w:rPr>
          <w:t>T</w:t>
        </w:r>
      </w:ins>
      <w:del w:id="2" w:author="Author" w:date="2019-09-06T13:47:00Z">
        <w:r w:rsidDel="00D40529">
          <w:rPr>
            <w:rFonts w:eastAsiaTheme="minorEastAsia" w:hint="eastAsia"/>
            <w:lang w:eastAsia="ko-KR"/>
          </w:rPr>
          <w:delText>t</w:delText>
        </w:r>
      </w:del>
      <w:r>
        <w:rPr>
          <w:rFonts w:eastAsiaTheme="minorEastAsia" w:hint="eastAsia"/>
          <w:lang w:eastAsia="ko-KR"/>
        </w:rPr>
        <w:t xml:space="preserve">he pressure and the shear strength acting between </w:t>
      </w:r>
      <w:ins w:id="3" w:author="Author" w:date="2019-09-06T13:48:00Z">
        <w:r w:rsidR="00D40529">
          <w:rPr>
            <w:rFonts w:eastAsiaTheme="minorEastAsia"/>
            <w:lang w:eastAsia="ko-KR"/>
          </w:rPr>
          <w:t xml:space="preserve">the </w:t>
        </w:r>
      </w:ins>
      <w:r>
        <w:rPr>
          <w:rFonts w:eastAsiaTheme="minorEastAsia" w:hint="eastAsia"/>
          <w:lang w:eastAsia="ko-KR"/>
        </w:rPr>
        <w:t xml:space="preserve">two materials </w:t>
      </w:r>
      <w:del w:id="4" w:author="Author" w:date="2019-09-06T13:48:00Z">
        <w:r w:rsidDel="00D40529">
          <w:rPr>
            <w:rFonts w:eastAsiaTheme="minorEastAsia" w:hint="eastAsia"/>
            <w:lang w:eastAsia="ko-KR"/>
          </w:rPr>
          <w:delText xml:space="preserve">are </w:delText>
        </w:r>
      </w:del>
      <w:ins w:id="5" w:author="Author" w:date="2019-09-06T13:48:00Z">
        <w:r w:rsidR="00D40529">
          <w:rPr>
            <w:rFonts w:eastAsiaTheme="minorEastAsia"/>
            <w:lang w:eastAsia="ko-KR"/>
          </w:rPr>
          <w:t xml:space="preserve">is </w:t>
        </w:r>
      </w:ins>
      <w:r>
        <w:rPr>
          <w:rFonts w:eastAsiaTheme="minorEastAsia" w:hint="eastAsia"/>
          <w:lang w:eastAsia="ko-KR"/>
        </w:rPr>
        <w:t>shown in Fig. 13. In the section</w:t>
      </w:r>
      <w:ins w:id="6" w:author="Author" w:date="2019-09-06T13:58:00Z">
        <w:r w:rsidR="00042B09">
          <w:rPr>
            <w:rFonts w:eastAsiaTheme="minorEastAsia"/>
            <w:lang w:eastAsia="ko-KR"/>
          </w:rPr>
          <w:t>s</w:t>
        </w:r>
      </w:ins>
      <w:r>
        <w:rPr>
          <w:rFonts w:eastAsiaTheme="minorEastAsia" w:hint="eastAsia"/>
          <w:lang w:eastAsia="ko-KR"/>
        </w:rPr>
        <w:t xml:space="preserve"> where the total pressure increased to </w:t>
      </w:r>
      <w:r>
        <w:rPr>
          <w:rFonts w:eastAsiaTheme="minorEastAsia"/>
          <w:lang w:eastAsia="ko-KR"/>
        </w:rPr>
        <w:t>501.65</w:t>
      </w:r>
      <w:ins w:id="7" w:author="Author" w:date="2019-09-06T13:48:00Z">
        <w:r w:rsidR="00D40529">
          <w:rPr>
            <w:rFonts w:eastAsiaTheme="minorEastAsia"/>
            <w:lang w:eastAsia="ko-KR"/>
          </w:rPr>
          <w:t xml:space="preserve"> </w:t>
        </w:r>
        <w:r w:rsidR="00D40529" w:rsidRPr="004E52D6">
          <w:rPr>
            <w:rFonts w:eastAsiaTheme="minorEastAsia"/>
            <w:lang w:eastAsia="ko-KR"/>
          </w:rPr>
          <w:t>MPa</w:t>
        </w:r>
      </w:ins>
      <w:r>
        <w:rPr>
          <w:rFonts w:eastAsiaTheme="minorEastAsia"/>
          <w:lang w:eastAsia="ko-KR"/>
        </w:rPr>
        <w:t>, 519.9</w:t>
      </w:r>
      <w:ins w:id="8" w:author="Author" w:date="2019-09-06T13:48:00Z">
        <w:r w:rsidR="00D40529">
          <w:rPr>
            <w:rFonts w:eastAsiaTheme="minorEastAsia"/>
            <w:lang w:eastAsia="ko-KR"/>
          </w:rPr>
          <w:t xml:space="preserve"> </w:t>
        </w:r>
        <w:r w:rsidR="00D40529" w:rsidRPr="004E52D6">
          <w:rPr>
            <w:rFonts w:eastAsiaTheme="minorEastAsia"/>
            <w:lang w:eastAsia="ko-KR"/>
          </w:rPr>
          <w:t>MPa</w:t>
        </w:r>
      </w:ins>
      <w:r>
        <w:rPr>
          <w:rFonts w:eastAsiaTheme="minorEastAsia" w:hint="eastAsia"/>
          <w:lang w:eastAsia="ko-KR"/>
        </w:rPr>
        <w:t>, and</w:t>
      </w:r>
      <w:r w:rsidRPr="004E52D6">
        <w:rPr>
          <w:rFonts w:eastAsiaTheme="minorEastAsia"/>
          <w:lang w:eastAsia="ko-KR"/>
        </w:rPr>
        <w:t xml:space="preserve"> 536.53</w:t>
      </w:r>
      <w:r>
        <w:rPr>
          <w:rFonts w:eastAsiaTheme="minorEastAsia" w:hint="eastAsia"/>
          <w:lang w:eastAsia="ko-KR"/>
        </w:rPr>
        <w:t xml:space="preserve"> </w:t>
      </w:r>
      <w:del w:id="9" w:author="Author" w:date="2019-09-06T13:48:00Z">
        <w:r w:rsidRPr="004E52D6" w:rsidDel="00D40529">
          <w:rPr>
            <w:rFonts w:eastAsiaTheme="minorEastAsia"/>
            <w:lang w:eastAsia="ko-KR"/>
          </w:rPr>
          <w:delText>[</w:delText>
        </w:r>
      </w:del>
      <w:r w:rsidRPr="004E52D6">
        <w:rPr>
          <w:rFonts w:eastAsiaTheme="minorEastAsia"/>
          <w:lang w:eastAsia="ko-KR"/>
        </w:rPr>
        <w:t>MPa</w:t>
      </w:r>
      <w:del w:id="10" w:author="Author" w:date="2019-09-06T13:48:00Z">
        <w:r w:rsidRPr="004E52D6" w:rsidDel="00D40529">
          <w:rPr>
            <w:rFonts w:eastAsiaTheme="minorEastAsia"/>
            <w:lang w:eastAsia="ko-KR"/>
          </w:rPr>
          <w:delText>]</w:delText>
        </w:r>
      </w:del>
      <w:r>
        <w:rPr>
          <w:rFonts w:eastAsiaTheme="minorEastAsia" w:hint="eastAsia"/>
          <w:lang w:eastAsia="ko-KR"/>
        </w:rPr>
        <w:t xml:space="preserve">, the shear </w:t>
      </w:r>
      <w:r>
        <w:rPr>
          <w:rFonts w:eastAsiaTheme="minorEastAsia"/>
          <w:lang w:eastAsia="ko-KR"/>
        </w:rPr>
        <w:t>strength</w:t>
      </w:r>
      <w:r>
        <w:rPr>
          <w:rFonts w:eastAsiaTheme="minorEastAsia" w:hint="eastAsia"/>
          <w:lang w:eastAsia="ko-KR"/>
        </w:rPr>
        <w:t xml:space="preserve"> </w:t>
      </w:r>
      <w:del w:id="11" w:author="Author" w:date="2019-09-06T13:48:00Z">
        <w:r w:rsidDel="00D40529">
          <w:rPr>
            <w:rFonts w:eastAsiaTheme="minorEastAsia" w:hint="eastAsia"/>
            <w:lang w:eastAsia="ko-KR"/>
          </w:rPr>
          <w:delText xml:space="preserve">was </w:delText>
        </w:r>
      </w:del>
      <w:ins w:id="12" w:author="Author" w:date="2019-09-06T13:48:00Z">
        <w:r w:rsidR="00D40529">
          <w:rPr>
            <w:rFonts w:eastAsiaTheme="minorEastAsia"/>
            <w:lang w:eastAsia="ko-KR"/>
          </w:rPr>
          <w:t>value was equal to</w:t>
        </w:r>
        <w:r w:rsidR="00D40529">
          <w:rPr>
            <w:rFonts w:eastAsiaTheme="minorEastAsia" w:hint="eastAsia"/>
            <w:lang w:eastAsia="ko-KR"/>
          </w:rPr>
          <w:t xml:space="preserve"> </w:t>
        </w:r>
      </w:ins>
      <w:r>
        <w:rPr>
          <w:rFonts w:eastAsiaTheme="minorEastAsia" w:hint="eastAsia"/>
          <w:lang w:eastAsia="ko-KR"/>
        </w:rPr>
        <w:t>231</w:t>
      </w:r>
      <w:ins w:id="13" w:author="Author" w:date="2019-09-06T13:48:00Z">
        <w:r w:rsidR="00D40529">
          <w:rPr>
            <w:rFonts w:eastAsiaTheme="minorEastAsia"/>
            <w:lang w:eastAsia="ko-KR"/>
          </w:rPr>
          <w:t xml:space="preserve"> N</w:t>
        </w:r>
      </w:ins>
      <w:r>
        <w:rPr>
          <w:rFonts w:eastAsiaTheme="minorEastAsia" w:hint="eastAsia"/>
          <w:lang w:eastAsia="ko-KR"/>
        </w:rPr>
        <w:t>, 207</w:t>
      </w:r>
      <w:ins w:id="14" w:author="Author" w:date="2019-09-06T13:48:00Z">
        <w:r w:rsidR="00D40529">
          <w:rPr>
            <w:rFonts w:eastAsiaTheme="minorEastAsia"/>
            <w:lang w:eastAsia="ko-KR"/>
          </w:rPr>
          <w:t xml:space="preserve"> N</w:t>
        </w:r>
      </w:ins>
      <w:r>
        <w:rPr>
          <w:rFonts w:eastAsiaTheme="minorEastAsia" w:hint="eastAsia"/>
          <w:lang w:eastAsia="ko-KR"/>
        </w:rPr>
        <w:t xml:space="preserve">, and 220 </w:t>
      </w:r>
      <w:del w:id="15" w:author="Author" w:date="2019-09-06T13:48:00Z">
        <w:r w:rsidDel="00D40529">
          <w:rPr>
            <w:rFonts w:eastAsiaTheme="minorEastAsia" w:hint="eastAsia"/>
            <w:lang w:eastAsia="ko-KR"/>
          </w:rPr>
          <w:delText>[</w:delText>
        </w:r>
      </w:del>
      <w:r>
        <w:rPr>
          <w:rFonts w:eastAsiaTheme="minorEastAsia" w:hint="eastAsia"/>
          <w:lang w:eastAsia="ko-KR"/>
        </w:rPr>
        <w:t>N</w:t>
      </w:r>
      <w:del w:id="16" w:author="Author" w:date="2019-09-06T13:48:00Z">
        <w:r w:rsidDel="00D40529">
          <w:rPr>
            <w:rFonts w:eastAsiaTheme="minorEastAsia" w:hint="eastAsia"/>
            <w:lang w:eastAsia="ko-KR"/>
          </w:rPr>
          <w:delText>]</w:delText>
        </w:r>
      </w:del>
      <w:r>
        <w:rPr>
          <w:rFonts w:eastAsiaTheme="minorEastAsia" w:hint="eastAsia"/>
          <w:lang w:eastAsia="ko-KR"/>
        </w:rPr>
        <w:t xml:space="preserve">, respectively, </w:t>
      </w:r>
      <w:del w:id="17" w:author="Author" w:date="2019-09-06T13:49:00Z">
        <w:r w:rsidDel="00D40529">
          <w:rPr>
            <w:rFonts w:eastAsiaTheme="minorEastAsia" w:hint="eastAsia"/>
            <w:lang w:eastAsia="ko-KR"/>
          </w:rPr>
          <w:delText>showing not much changes</w:delText>
        </w:r>
      </w:del>
      <w:ins w:id="18" w:author="Author" w:date="2019-09-06T13:49:00Z">
        <w:r w:rsidR="00D40529">
          <w:rPr>
            <w:rFonts w:eastAsiaTheme="minorEastAsia"/>
            <w:lang w:eastAsia="ko-KR"/>
          </w:rPr>
          <w:t xml:space="preserve">indicating only slight </w:t>
        </w:r>
      </w:ins>
      <w:ins w:id="19" w:author="Author" w:date="2019-09-06T13:58:00Z">
        <w:r w:rsidR="00042B09">
          <w:rPr>
            <w:rFonts w:eastAsiaTheme="minorEastAsia"/>
            <w:lang w:eastAsia="ko-KR"/>
          </w:rPr>
          <w:t>deviations from earlier</w:t>
        </w:r>
      </w:ins>
      <w:r>
        <w:rPr>
          <w:rFonts w:eastAsiaTheme="minorEastAsia" w:hint="eastAsia"/>
          <w:lang w:eastAsia="ko-KR"/>
        </w:rPr>
        <w:t xml:space="preserve">. Furthermore, the strength of </w:t>
      </w:r>
      <w:ins w:id="20" w:author="Author" w:date="2019-09-06T13:49:00Z">
        <w:r w:rsidR="00D40529">
          <w:rPr>
            <w:rFonts w:eastAsiaTheme="minorEastAsia"/>
            <w:lang w:eastAsia="ko-KR"/>
          </w:rPr>
          <w:t xml:space="preserve">the </w:t>
        </w:r>
      </w:ins>
      <w:r>
        <w:rPr>
          <w:rFonts w:eastAsiaTheme="minorEastAsia" w:hint="eastAsia"/>
          <w:lang w:eastAsia="ko-KR"/>
        </w:rPr>
        <w:t xml:space="preserve">specimens </w:t>
      </w:r>
      <w:del w:id="21" w:author="Author" w:date="2019-09-06T13:49:00Z">
        <w:r w:rsidDel="00D40529">
          <w:rPr>
            <w:rFonts w:eastAsiaTheme="minorEastAsia" w:hint="eastAsia"/>
            <w:lang w:eastAsia="ko-KR"/>
          </w:rPr>
          <w:delText xml:space="preserve">that were </w:delText>
        </w:r>
      </w:del>
      <w:r>
        <w:rPr>
          <w:rFonts w:eastAsiaTheme="minorEastAsia" w:hint="eastAsia"/>
          <w:lang w:eastAsia="ko-KR"/>
        </w:rPr>
        <w:t xml:space="preserve">surface-treated with </w:t>
      </w:r>
      <w:ins w:id="22" w:author="Author" w:date="2019-09-06T13:58:00Z">
        <w:r w:rsidR="007E50CB">
          <w:rPr>
            <w:rFonts w:eastAsiaTheme="minorEastAsia"/>
            <w:lang w:eastAsia="ko-KR"/>
          </w:rPr>
          <w:t xml:space="preserve">the </w:t>
        </w:r>
      </w:ins>
      <w:r>
        <w:rPr>
          <w:rFonts w:eastAsiaTheme="minorEastAsia" w:hint="eastAsia"/>
          <w:lang w:eastAsia="ko-KR"/>
        </w:rPr>
        <w:t xml:space="preserve">Grit150 grinding blade </w:t>
      </w:r>
      <w:del w:id="23" w:author="Author" w:date="2019-09-06T13:49:00Z">
        <w:r w:rsidDel="00D40529">
          <w:rPr>
            <w:rFonts w:eastAsiaTheme="minorEastAsia" w:hint="eastAsia"/>
            <w:lang w:eastAsia="ko-KR"/>
          </w:rPr>
          <w:delText xml:space="preserve">showed </w:delText>
        </w:r>
      </w:del>
      <w:ins w:id="24" w:author="Author" w:date="2019-09-06T13:49:00Z">
        <w:r w:rsidR="00D40529">
          <w:rPr>
            <w:rFonts w:eastAsiaTheme="minorEastAsia"/>
            <w:lang w:eastAsia="ko-KR"/>
          </w:rPr>
          <w:t>witnessed a decrease</w:t>
        </w:r>
      </w:ins>
      <w:ins w:id="25" w:author="Author" w:date="2019-09-06T13:50:00Z">
        <w:r w:rsidR="00D40529">
          <w:rPr>
            <w:rFonts w:eastAsiaTheme="minorEastAsia"/>
            <w:lang w:eastAsia="ko-KR"/>
          </w:rPr>
          <w:t xml:space="preserve"> of</w:t>
        </w:r>
      </w:ins>
      <w:ins w:id="26" w:author="Author" w:date="2019-09-06T13:49:00Z">
        <w:r w:rsidR="00D40529">
          <w:rPr>
            <w:rFonts w:eastAsiaTheme="minorEastAsia" w:hint="eastAsia"/>
            <w:lang w:eastAsia="ko-KR"/>
          </w:rPr>
          <w:t xml:space="preserve"> </w:t>
        </w:r>
      </w:ins>
      <w:r>
        <w:rPr>
          <w:rFonts w:eastAsiaTheme="minorEastAsia" w:hint="eastAsia"/>
          <w:lang w:eastAsia="ko-KR"/>
        </w:rPr>
        <w:t xml:space="preserve">12 </w:t>
      </w:r>
      <w:del w:id="27" w:author="Author" w:date="2019-09-06T13:50:00Z">
        <w:r w:rsidDel="00D40529">
          <w:rPr>
            <w:rFonts w:eastAsiaTheme="minorEastAsia" w:hint="eastAsia"/>
            <w:lang w:eastAsia="ko-KR"/>
          </w:rPr>
          <w:delText>[</w:delText>
        </w:r>
      </w:del>
      <w:r>
        <w:rPr>
          <w:rFonts w:eastAsiaTheme="minorEastAsia" w:hint="eastAsia"/>
          <w:lang w:eastAsia="ko-KR"/>
        </w:rPr>
        <w:t>N</w:t>
      </w:r>
      <w:del w:id="28" w:author="Author" w:date="2019-09-06T13:50:00Z">
        <w:r w:rsidDel="00D40529">
          <w:rPr>
            <w:rFonts w:eastAsiaTheme="minorEastAsia" w:hint="eastAsia"/>
            <w:lang w:eastAsia="ko-KR"/>
          </w:rPr>
          <w:delText>]</w:delText>
        </w:r>
      </w:del>
      <w:r>
        <w:rPr>
          <w:rFonts w:eastAsiaTheme="minorEastAsia" w:hint="eastAsia"/>
          <w:lang w:eastAsia="ko-KR"/>
        </w:rPr>
        <w:t xml:space="preserve"> </w:t>
      </w:r>
      <w:del w:id="29" w:author="Author" w:date="2019-09-06T13:50:00Z">
        <w:r w:rsidDel="00D40529">
          <w:rPr>
            <w:rFonts w:eastAsiaTheme="minorEastAsia" w:hint="eastAsia"/>
            <w:lang w:eastAsia="ko-KR"/>
          </w:rPr>
          <w:delText>lower value than that of</w:delText>
        </w:r>
      </w:del>
      <w:ins w:id="30" w:author="Author" w:date="2019-09-06T13:50:00Z">
        <w:r w:rsidR="00D40529">
          <w:rPr>
            <w:rFonts w:eastAsiaTheme="minorEastAsia"/>
            <w:lang w:eastAsia="ko-KR"/>
          </w:rPr>
          <w:t>as compared to</w:t>
        </w:r>
      </w:ins>
      <w:r>
        <w:rPr>
          <w:rFonts w:eastAsiaTheme="minorEastAsia" w:hint="eastAsia"/>
          <w:lang w:eastAsia="ko-KR"/>
        </w:rPr>
        <w:t xml:space="preserve"> the specimens that were not surface-treated. </w:t>
      </w:r>
      <w:r w:rsidR="00C22FE0">
        <w:rPr>
          <w:rFonts w:eastAsiaTheme="minorEastAsia" w:hint="eastAsia"/>
          <w:lang w:eastAsia="ko-KR"/>
        </w:rPr>
        <w:t>B</w:t>
      </w:r>
      <w:r w:rsidR="00E132C5">
        <w:rPr>
          <w:rFonts w:eastAsiaTheme="minorEastAsia" w:hint="eastAsia"/>
          <w:lang w:eastAsia="ko-KR"/>
        </w:rPr>
        <w:t xml:space="preserve">ecause </w:t>
      </w:r>
      <w:r w:rsidR="00C22FE0">
        <w:rPr>
          <w:rFonts w:eastAsiaTheme="minorEastAsia" w:hint="eastAsia"/>
          <w:lang w:eastAsia="ko-KR"/>
        </w:rPr>
        <w:t xml:space="preserve">sufficient surface roughness was not ensured on </w:t>
      </w:r>
      <w:commentRangeStart w:id="31"/>
      <w:r w:rsidR="00C22FE0">
        <w:rPr>
          <w:rFonts w:eastAsiaTheme="minorEastAsia" w:hint="eastAsia"/>
          <w:lang w:eastAsia="ko-KR"/>
        </w:rPr>
        <w:t>SUS316L</w:t>
      </w:r>
      <w:commentRangeEnd w:id="31"/>
      <w:r w:rsidR="00F4242E">
        <w:rPr>
          <w:rStyle w:val="CommentReference"/>
          <w:rFonts w:asciiTheme="minorHAnsi" w:eastAsiaTheme="minorEastAsia" w:hAnsiTheme="minorHAnsi" w:cstheme="minorBidi"/>
          <w:snapToGrid/>
          <w:color w:val="auto"/>
          <w:kern w:val="2"/>
          <w:lang w:eastAsia="ko-KR" w:bidi="ar-SA"/>
        </w:rPr>
        <w:commentReference w:id="31"/>
      </w:r>
      <w:r w:rsidR="00C22FE0">
        <w:rPr>
          <w:rFonts w:eastAsiaTheme="minorEastAsia" w:hint="eastAsia"/>
          <w:lang w:eastAsia="ko-KR"/>
        </w:rPr>
        <w:t xml:space="preserve"> of </w:t>
      </w:r>
      <w:ins w:id="32" w:author="Author" w:date="2019-09-06T14:00:00Z">
        <w:r w:rsidR="00F4242E">
          <w:rPr>
            <w:rFonts w:eastAsiaTheme="minorEastAsia"/>
            <w:lang w:eastAsia="ko-KR"/>
          </w:rPr>
          <w:t xml:space="preserve">the </w:t>
        </w:r>
      </w:ins>
      <w:r w:rsidR="00C22FE0">
        <w:rPr>
          <w:rFonts w:eastAsiaTheme="minorEastAsia" w:hint="eastAsia"/>
          <w:lang w:eastAsia="ko-KR"/>
        </w:rPr>
        <w:t xml:space="preserve">internal pipe material, the </w:t>
      </w:r>
      <w:r w:rsidR="00C22FE0" w:rsidRPr="00C22FE0">
        <w:rPr>
          <w:rFonts w:eastAsiaTheme="minorEastAsia"/>
          <w:lang w:eastAsia="ko-KR"/>
        </w:rPr>
        <w:t>API 5L X65</w:t>
      </w:r>
      <w:r w:rsidR="00C22FE0">
        <w:rPr>
          <w:rFonts w:eastAsiaTheme="minorEastAsia" w:hint="eastAsia"/>
          <w:lang w:eastAsia="ko-KR"/>
        </w:rPr>
        <w:t xml:space="preserve"> material, which was an external pipe material, did not penetrate</w:t>
      </w:r>
      <w:ins w:id="33" w:author="Author" w:date="2019-09-06T13:56:00Z">
        <w:r w:rsidR="00D40529">
          <w:rPr>
            <w:rFonts w:eastAsiaTheme="minorEastAsia"/>
            <w:lang w:eastAsia="ko-KR"/>
          </w:rPr>
          <w:t xml:space="preserve">. </w:t>
        </w:r>
      </w:ins>
      <w:del w:id="34" w:author="Author" w:date="2019-09-06T13:56:00Z">
        <w:r w:rsidR="00C22FE0" w:rsidDel="00D40529">
          <w:rPr>
            <w:rFonts w:eastAsiaTheme="minorEastAsia" w:hint="eastAsia"/>
            <w:lang w:eastAsia="ko-KR"/>
          </w:rPr>
          <w:delText xml:space="preserve">, and </w:delText>
        </w:r>
      </w:del>
      <w:ins w:id="35" w:author="Author" w:date="2019-09-06T13:56:00Z">
        <w:r w:rsidR="00D40529">
          <w:rPr>
            <w:rFonts w:eastAsiaTheme="minorEastAsia"/>
            <w:lang w:eastAsia="ko-KR"/>
          </w:rPr>
          <w:t>T</w:t>
        </w:r>
      </w:ins>
      <w:del w:id="36" w:author="Author" w:date="2019-09-06T13:56:00Z">
        <w:r w:rsidR="00C22FE0" w:rsidDel="00D40529">
          <w:rPr>
            <w:rFonts w:eastAsiaTheme="minorEastAsia" w:hint="eastAsia"/>
            <w:lang w:eastAsia="ko-KR"/>
          </w:rPr>
          <w:delText>t</w:delText>
        </w:r>
      </w:del>
      <w:r w:rsidR="00C22FE0">
        <w:rPr>
          <w:rFonts w:eastAsiaTheme="minorEastAsia" w:hint="eastAsia"/>
          <w:lang w:eastAsia="ko-KR"/>
        </w:rPr>
        <w:t xml:space="preserve">his </w:t>
      </w:r>
      <w:del w:id="37" w:author="Author" w:date="2019-09-06T14:00:00Z">
        <w:r w:rsidR="00C22FE0" w:rsidDel="00F4242E">
          <w:rPr>
            <w:rFonts w:eastAsiaTheme="minorEastAsia" w:hint="eastAsia"/>
            <w:lang w:eastAsia="ko-KR"/>
          </w:rPr>
          <w:delText xml:space="preserve">was </w:delText>
        </w:r>
      </w:del>
      <w:ins w:id="38" w:author="Author" w:date="2019-09-06T14:00:00Z">
        <w:r w:rsidR="00F4242E">
          <w:rPr>
            <w:rFonts w:eastAsiaTheme="minorEastAsia"/>
            <w:lang w:eastAsia="ko-KR"/>
          </w:rPr>
          <w:t>is</w:t>
        </w:r>
        <w:r w:rsidR="00F4242E">
          <w:rPr>
            <w:rFonts w:eastAsiaTheme="minorEastAsia" w:hint="eastAsia"/>
            <w:lang w:eastAsia="ko-KR"/>
          </w:rPr>
          <w:t xml:space="preserve"> </w:t>
        </w:r>
      </w:ins>
      <w:r w:rsidR="00C22FE0">
        <w:rPr>
          <w:rFonts w:eastAsiaTheme="minorEastAsia" w:hint="eastAsia"/>
          <w:lang w:eastAsia="ko-KR"/>
        </w:rPr>
        <w:t xml:space="preserve">because penetration bonding </w:t>
      </w:r>
      <w:del w:id="39" w:author="Author" w:date="2019-09-06T14:00:00Z">
        <w:r w:rsidR="00C22FE0" w:rsidDel="00F4242E">
          <w:rPr>
            <w:rFonts w:eastAsiaTheme="minorEastAsia" w:hint="eastAsia"/>
            <w:lang w:eastAsia="ko-KR"/>
          </w:rPr>
          <w:delText>was not formed</w:delText>
        </w:r>
      </w:del>
      <w:ins w:id="40" w:author="Author" w:date="2019-09-06T14:00:00Z">
        <w:r w:rsidR="00F4242E">
          <w:rPr>
            <w:rFonts w:eastAsiaTheme="minorEastAsia"/>
            <w:lang w:eastAsia="ko-KR"/>
          </w:rPr>
          <w:t>did not facilitate itself</w:t>
        </w:r>
      </w:ins>
      <w:bookmarkStart w:id="41" w:name="_GoBack"/>
      <w:bookmarkEnd w:id="41"/>
      <w:r w:rsidR="00C22FE0">
        <w:rPr>
          <w:rFonts w:eastAsiaTheme="minorEastAsia" w:hint="eastAsia"/>
          <w:lang w:eastAsia="ko-KR"/>
        </w:rPr>
        <w:t xml:space="preserve"> between the two materials. </w:t>
      </w:r>
      <w:ins w:id="42" w:author="Author" w:date="2019-09-06T13:57:00Z">
        <w:r w:rsidR="000F17A8">
          <w:rPr>
            <w:rFonts w:eastAsiaTheme="minorEastAsia"/>
            <w:lang w:eastAsia="ko-KR"/>
          </w:rPr>
          <w:t>I</w:t>
        </w:r>
        <w:r w:rsidR="000F17A8">
          <w:rPr>
            <w:rFonts w:eastAsiaTheme="minorEastAsia" w:hint="eastAsia"/>
            <w:lang w:eastAsia="ko-KR"/>
          </w:rPr>
          <w:t xml:space="preserve">n order to </w:t>
        </w:r>
        <w:r w:rsidR="000F17A8">
          <w:rPr>
            <w:rFonts w:eastAsiaTheme="minorEastAsia"/>
            <w:lang w:eastAsia="ko-KR"/>
          </w:rPr>
          <w:t>achieve</w:t>
        </w:r>
        <w:r w:rsidR="000F17A8">
          <w:rPr>
            <w:rFonts w:eastAsiaTheme="minorEastAsia" w:hint="eastAsia"/>
            <w:lang w:eastAsia="ko-KR"/>
          </w:rPr>
          <w:t xml:space="preserve"> </w:t>
        </w:r>
        <w:r w:rsidR="000F17A8">
          <w:rPr>
            <w:rFonts w:eastAsiaTheme="minorEastAsia"/>
            <w:lang w:eastAsia="ko-KR"/>
          </w:rPr>
          <w:t xml:space="preserve">a </w:t>
        </w:r>
        <w:r w:rsidR="000F17A8">
          <w:rPr>
            <w:rFonts w:eastAsiaTheme="minorEastAsia" w:hint="eastAsia"/>
            <w:lang w:eastAsia="ko-KR"/>
          </w:rPr>
          <w:t xml:space="preserve">shear </w:t>
        </w:r>
        <w:r w:rsidR="000F17A8">
          <w:rPr>
            <w:rFonts w:eastAsiaTheme="minorEastAsia"/>
            <w:lang w:eastAsia="ko-KR"/>
          </w:rPr>
          <w:t>strength</w:t>
        </w:r>
        <w:r w:rsidR="000F17A8">
          <w:rPr>
            <w:rFonts w:eastAsiaTheme="minorEastAsia" w:hint="eastAsia"/>
            <w:lang w:eastAsia="ko-KR"/>
          </w:rPr>
          <w:t xml:space="preserve"> of 500 N or higher</w:t>
        </w:r>
        <w:r w:rsidR="000F17A8">
          <w:rPr>
            <w:rFonts w:eastAsiaTheme="minorEastAsia"/>
            <w:lang w:eastAsia="ko-KR"/>
          </w:rPr>
          <w:t>,</w:t>
        </w:r>
      </w:ins>
      <w:del w:id="43" w:author="Author" w:date="2019-09-06T13:57:00Z">
        <w:r w:rsidR="00C22FE0" w:rsidDel="000F17A8">
          <w:rPr>
            <w:rFonts w:eastAsiaTheme="minorEastAsia" w:hint="eastAsia"/>
            <w:lang w:eastAsia="ko-KR"/>
          </w:rPr>
          <w:delText>Therefore,</w:delText>
        </w:r>
      </w:del>
      <w:r w:rsidR="00C22FE0">
        <w:rPr>
          <w:rFonts w:eastAsiaTheme="minorEastAsia" w:hint="eastAsia"/>
          <w:lang w:eastAsia="ko-KR"/>
        </w:rPr>
        <w:t xml:space="preserve"> the pressure between the two materials should be at least 570 </w:t>
      </w:r>
      <w:del w:id="44" w:author="Author" w:date="2019-09-06T13:56:00Z">
        <w:r w:rsidR="00C22FE0" w:rsidDel="00D40529">
          <w:rPr>
            <w:rFonts w:eastAsiaTheme="minorEastAsia" w:hint="eastAsia"/>
            <w:lang w:eastAsia="ko-KR"/>
          </w:rPr>
          <w:delText>[</w:delText>
        </w:r>
      </w:del>
      <w:r w:rsidR="00C22FE0">
        <w:rPr>
          <w:rFonts w:eastAsiaTheme="minorEastAsia" w:hint="eastAsia"/>
          <w:lang w:eastAsia="ko-KR"/>
        </w:rPr>
        <w:t>MPa</w:t>
      </w:r>
      <w:ins w:id="45" w:author="Author" w:date="2019-09-06T13:57:00Z">
        <w:r w:rsidR="000F17A8">
          <w:rPr>
            <w:rFonts w:eastAsiaTheme="minorEastAsia"/>
            <w:lang w:eastAsia="ko-KR"/>
          </w:rPr>
          <w:t xml:space="preserve">. This will also ensure that the </w:t>
        </w:r>
      </w:ins>
      <w:del w:id="46" w:author="Author" w:date="2019-09-06T13:56:00Z">
        <w:r w:rsidR="00C22FE0" w:rsidDel="00D40529">
          <w:rPr>
            <w:rFonts w:eastAsiaTheme="minorEastAsia" w:hint="eastAsia"/>
            <w:lang w:eastAsia="ko-KR"/>
          </w:rPr>
          <w:delText>]</w:delText>
        </w:r>
      </w:del>
      <w:del w:id="47" w:author="Author" w:date="2019-09-06T13:57:00Z">
        <w:r w:rsidR="00C22FE0" w:rsidDel="000F17A8">
          <w:rPr>
            <w:rFonts w:eastAsiaTheme="minorEastAsia" w:hint="eastAsia"/>
            <w:lang w:eastAsia="ko-KR"/>
          </w:rPr>
          <w:delText xml:space="preserve"> in order to ensure the shear </w:delText>
        </w:r>
        <w:r w:rsidR="00C22FE0" w:rsidDel="000F17A8">
          <w:rPr>
            <w:rFonts w:eastAsiaTheme="minorEastAsia"/>
            <w:lang w:eastAsia="ko-KR"/>
          </w:rPr>
          <w:delText>strength</w:delText>
        </w:r>
        <w:r w:rsidR="00C22FE0" w:rsidDel="000F17A8">
          <w:rPr>
            <w:rFonts w:eastAsiaTheme="minorEastAsia" w:hint="eastAsia"/>
            <w:lang w:eastAsia="ko-KR"/>
          </w:rPr>
          <w:delText xml:space="preserve"> of 500 [N] or higher </w:delText>
        </w:r>
      </w:del>
      <w:del w:id="48" w:author="Author" w:date="2019-09-06T13:58:00Z">
        <w:r w:rsidR="00C22FE0" w:rsidDel="000F17A8">
          <w:rPr>
            <w:rFonts w:eastAsiaTheme="minorEastAsia" w:hint="eastAsia"/>
            <w:lang w:eastAsia="ko-KR"/>
          </w:rPr>
          <w:delText xml:space="preserve">so that the </w:delText>
        </w:r>
      </w:del>
      <w:r w:rsidR="00C22FE0">
        <w:rPr>
          <w:rFonts w:eastAsiaTheme="minorEastAsia" w:hint="eastAsia"/>
          <w:lang w:eastAsia="ko-KR"/>
        </w:rPr>
        <w:t xml:space="preserve">shear strength can be </w:t>
      </w:r>
      <w:del w:id="49" w:author="Author" w:date="2019-09-06T13:58:00Z">
        <w:r w:rsidR="00C22FE0" w:rsidDel="000F17A8">
          <w:rPr>
            <w:rFonts w:eastAsiaTheme="minorEastAsia" w:hint="eastAsia"/>
            <w:lang w:eastAsia="ko-KR"/>
          </w:rPr>
          <w:delText xml:space="preserve">ensured </w:delText>
        </w:r>
      </w:del>
      <w:ins w:id="50" w:author="Author" w:date="2019-09-06T13:58:00Z">
        <w:r w:rsidR="000F17A8">
          <w:rPr>
            <w:rFonts w:eastAsiaTheme="minorEastAsia"/>
            <w:lang w:eastAsia="ko-KR"/>
          </w:rPr>
          <w:t xml:space="preserve">achieved </w:t>
        </w:r>
      </w:ins>
      <w:del w:id="51" w:author="Author" w:date="2019-09-06T13:58:00Z">
        <w:r w:rsidR="00C22FE0" w:rsidDel="000F17A8">
          <w:rPr>
            <w:rFonts w:eastAsiaTheme="minorEastAsia" w:hint="eastAsia"/>
            <w:lang w:eastAsia="ko-KR"/>
          </w:rPr>
          <w:delText>according to</w:delText>
        </w:r>
      </w:del>
      <w:ins w:id="52" w:author="Author" w:date="2019-09-06T13:58:00Z">
        <w:r w:rsidR="000F17A8">
          <w:rPr>
            <w:rFonts w:eastAsiaTheme="minorEastAsia"/>
            <w:lang w:eastAsia="ko-KR"/>
          </w:rPr>
          <w:t>as per</w:t>
        </w:r>
      </w:ins>
      <w:r w:rsidR="00C22FE0">
        <w:rPr>
          <w:rFonts w:eastAsiaTheme="minorEastAsia" w:hint="eastAsia"/>
          <w:lang w:eastAsia="ko-KR"/>
        </w:rPr>
        <w:t xml:space="preserve"> the material penetration phenomenon.</w:t>
      </w:r>
    </w:p>
    <w:p w14:paraId="7C701F3B" w14:textId="77777777" w:rsidR="002E3F3F" w:rsidRPr="00E40937" w:rsidRDefault="00B958FC"/>
    <w:sectPr w:rsidR="002E3F3F" w:rsidRPr="00E40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1" w:author="Author" w:date="2019-09-06T13:59:00Z" w:initials="A">
    <w:p w14:paraId="30DA62AD" w14:textId="6F222222" w:rsidR="00F4242E" w:rsidRDefault="00F4242E">
      <w:pPr>
        <w:pStyle w:val="CommentText"/>
      </w:pPr>
      <w:r>
        <w:rPr>
          <w:rStyle w:val="CommentReference"/>
        </w:rPr>
        <w:annotationRef/>
      </w:r>
      <w:r>
        <w:t>It is advisable to elaborate what ‘SUS316L’ means. It is unclear as to what it indicates solely by reading this passage.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A62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A62AD" w16cid:durableId="211CE4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CCE7C" w14:textId="77777777" w:rsidR="00B958FC" w:rsidRDefault="00B958FC" w:rsidP="00F4262E">
      <w:pPr>
        <w:spacing w:after="0" w:line="240" w:lineRule="auto"/>
      </w:pPr>
      <w:r>
        <w:separator/>
      </w:r>
    </w:p>
  </w:endnote>
  <w:endnote w:type="continuationSeparator" w:id="0">
    <w:p w14:paraId="47D84D0A" w14:textId="77777777" w:rsidR="00B958FC" w:rsidRDefault="00B958FC" w:rsidP="00F4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B67E" w14:textId="77777777" w:rsidR="00B958FC" w:rsidRDefault="00B958FC" w:rsidP="00F4262E">
      <w:pPr>
        <w:spacing w:after="0" w:line="240" w:lineRule="auto"/>
      </w:pPr>
      <w:r>
        <w:separator/>
      </w:r>
    </w:p>
  </w:footnote>
  <w:footnote w:type="continuationSeparator" w:id="0">
    <w:p w14:paraId="23F0CE3E" w14:textId="77777777" w:rsidR="00B958FC" w:rsidRDefault="00B958FC" w:rsidP="00F42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C4E95"/>
    <w:multiLevelType w:val="hybridMultilevel"/>
    <w:tmpl w:val="2BD6140A"/>
    <w:lvl w:ilvl="0" w:tplc="B4BE571C">
      <w:start w:val="1"/>
      <w:numFmt w:val="decimal"/>
      <w:lvlText w:val="%1."/>
      <w:lvlJc w:val="left"/>
      <w:pPr>
        <w:ind w:left="442" w:hanging="442"/>
      </w:pPr>
      <w:rPr>
        <w:rFonts w:ascii="Times New Roman" w:eastAsia="Malgun Gothic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37"/>
    <w:rsid w:val="00042B09"/>
    <w:rsid w:val="000F17A8"/>
    <w:rsid w:val="0028065B"/>
    <w:rsid w:val="004C7F99"/>
    <w:rsid w:val="004E52D6"/>
    <w:rsid w:val="0070623C"/>
    <w:rsid w:val="007E50CB"/>
    <w:rsid w:val="009A4268"/>
    <w:rsid w:val="00A53B92"/>
    <w:rsid w:val="00B437E5"/>
    <w:rsid w:val="00B958FC"/>
    <w:rsid w:val="00C22FE0"/>
    <w:rsid w:val="00C51CF3"/>
    <w:rsid w:val="00CC0EC4"/>
    <w:rsid w:val="00D2649E"/>
    <w:rsid w:val="00D40529"/>
    <w:rsid w:val="00E132C5"/>
    <w:rsid w:val="00E40937"/>
    <w:rsid w:val="00F4242E"/>
    <w:rsid w:val="00F4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AD4F7"/>
  <w15:docId w15:val="{00BC176E-67FA-416E-BC00-02CA42A6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E40937"/>
    <w:pPr>
      <w:adjustRightInd w:val="0"/>
      <w:snapToGrid w:val="0"/>
      <w:spacing w:after="0" w:line="260" w:lineRule="atLeast"/>
      <w:ind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F4262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4262E"/>
  </w:style>
  <w:style w:type="paragraph" w:styleId="Footer">
    <w:name w:val="footer"/>
    <w:basedOn w:val="Normal"/>
    <w:link w:val="FooterChar"/>
    <w:uiPriority w:val="99"/>
    <w:unhideWhenUsed/>
    <w:rsid w:val="00F4262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4262E"/>
  </w:style>
  <w:style w:type="character" w:styleId="CommentReference">
    <w:name w:val="annotation reference"/>
    <w:basedOn w:val="DefaultParagraphFont"/>
    <w:uiPriority w:val="99"/>
    <w:semiHidden/>
    <w:unhideWhenUsed/>
    <w:rsid w:val="00D40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52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52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52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Author</cp:lastModifiedBy>
  <cp:revision>8</cp:revision>
  <dcterms:created xsi:type="dcterms:W3CDTF">2019-09-04T02:24:00Z</dcterms:created>
  <dcterms:modified xsi:type="dcterms:W3CDTF">2019-09-06T08:30:00Z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v-shfer@microsoft.com</vt:lpwstr>
  </property>
  <property fmtid="{D5CDD505-2E9C-101B-9397-08002B2CF9AE}" pid="5" name="MSIP_Label_f42aa342-8706-4288-bd11-ebb85995028c_SetDate">
    <vt:lpwstr>2019-09-06T08:26:37.3624979Z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9a89a434-4e3d-427e-9c24-0201c02c43fa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